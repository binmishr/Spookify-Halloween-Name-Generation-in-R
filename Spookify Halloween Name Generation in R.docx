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19ED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October, time for spooky Twitter names! If you’re on this social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media platform, you might have noticed some of your friends switching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their names to something spooky and </w:t>
      </w:r>
      <w:proofErr w:type="spellStart"/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punny</w:t>
      </w:r>
      <w:proofErr w:type="spellEnd"/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. Last year I was “Maelstrom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Salmon”, which I find scary but is arguably not that funny. Anyhow, what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 want to switch your name but have no inspiration? In this post,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shall explore R’s abilities to help us with that with the help of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webscraping</w:t>
      </w:r>
      <w:proofErr w:type="spellEnd"/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, phonetic spelling and string distance algorithms, and the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magic of randomness!</w:t>
      </w:r>
    </w:p>
    <w:p w14:paraId="6D4873C2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My strategy for spooky name generation will be to replace each part of a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 (</w:t>
      </w:r>
      <w:proofErr w:type="gramStart"/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 first and last names) with the phonetically closest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Halloween-related words. Therefore, the technical challenges here were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find a list of Halloween-related words, and to measure </w:t>
      </w:r>
      <w:r w:rsidRPr="002D0D1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phonetical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string distance.</w:t>
      </w:r>
    </w:p>
    <w:p w14:paraId="0F8DD171" w14:textId="77777777" w:rsidR="002D0D16" w:rsidRPr="002D0D16" w:rsidRDefault="002D0D16" w:rsidP="002D0D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D0D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Getting spooky words</w:t>
      </w:r>
    </w:p>
    <w:p w14:paraId="4EA8882F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4" w:tgtFrame="_blank" w:history="1">
        <w:r w:rsidRPr="002D0D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otherwise very useful</w:t>
        </w:r>
      </w:hyperlink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proofErr w:type="spellStart"/>
        <w:r w:rsidRPr="002D0D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rcorpora</w:t>
        </w:r>
        <w:proofErr w:type="spellEnd"/>
      </w:hyperlink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doesn’t have a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“spooky” category, so I decided to scrape </w:t>
      </w:r>
      <w:hyperlink r:id="rId6" w:tgtFrame="_blank" w:history="1">
        <w:r w:rsidRPr="002D0D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this webpage of Halloween</w:t>
        </w:r>
        <w:r w:rsidRPr="002D0D1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2D0D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words for</w:t>
        </w:r>
        <w:r w:rsidRPr="002D0D1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2D0D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kids</w:t>
        </w:r>
      </w:hyperlink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was one of the first search results, and being for kids it couldn’t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 offensive. Like the last two times I </w:t>
      </w:r>
      <w:proofErr w:type="spellStart"/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webscraped</w:t>
      </w:r>
      <w:proofErr w:type="spellEnd"/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used the </w:t>
      </w:r>
      <w:hyperlink r:id="rId7" w:tgtFrame="_blank" w:history="1">
        <w:r w:rsidRPr="002D0D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very</w:t>
        </w:r>
        <w:r w:rsidRPr="002D0D1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2D0D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cool</w:t>
        </w:r>
      </w:hyperlink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2D0D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polite</w:t>
        </w:r>
      </w:hyperlink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package!</w:t>
      </w:r>
    </w:p>
    <w:p w14:paraId="327D4C64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were two less useful sections on the page, with French and Spanish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words, that I very inelegantly removed after looking up their div ID in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page source.</w:t>
      </w:r>
    </w:p>
    <w:p w14:paraId="0BE85F97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introduce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myself</w:t>
      </w:r>
    </w:p>
    <w:p w14:paraId="6CA7CD5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session &lt;-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polite::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bow("https://holidappy.com/holidays/halloween-words-and-halloween-vocabulary-lists",</w:t>
      </w:r>
    </w:p>
    <w:p w14:paraId="7C7E5AB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user_agent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"Maëlle Salmon https://masalmon.eu/")</w:t>
      </w:r>
    </w:p>
    <w:p w14:paraId="166C5C3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1B0D3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scrape</w:t>
      </w:r>
      <w:proofErr w:type="gramEnd"/>
    </w:p>
    <w:p w14:paraId="66D7B3C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page &lt;-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polite::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scrape(session)</w:t>
      </w:r>
    </w:p>
    <w:p w14:paraId="7C18B23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No encoding supplied: defaulting to UTF-8.</w:t>
      </w:r>
    </w:p>
    <w:p w14:paraId="5A7A729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two sections I don't want</w:t>
      </w:r>
    </w:p>
    <w:p w14:paraId="268A560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French &lt;- xml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(page,</w:t>
      </w:r>
    </w:p>
    <w:p w14:paraId="2413489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"//div[@id='mod_37589248']")</w:t>
      </w:r>
    </w:p>
    <w:p w14:paraId="12D3F6D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B0410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xml_remove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(French)</w:t>
      </w:r>
    </w:p>
    <w:p w14:paraId="4CBAD37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4EC7E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Spanish &lt;- xml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(page,</w:t>
      </w:r>
    </w:p>
    <w:p w14:paraId="0758D78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"//div[@id='mod_37589143']")</w:t>
      </w:r>
    </w:p>
    <w:p w14:paraId="7651C06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4FA94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xml_remove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(Spanish)</w:t>
      </w:r>
    </w:p>
    <w:p w14:paraId="401EE67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7CF205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words</w:t>
      </w:r>
    </w:p>
    <w:p w14:paraId="605D94E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words &lt;- xml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(page,</w:t>
      </w:r>
    </w:p>
    <w:p w14:paraId="0125B80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"//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td[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contains(@class, '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tableCell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')]")</w:t>
      </w:r>
    </w:p>
    <w:p w14:paraId="1F11F68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2A866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words &lt;- xml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xml_text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(words)</w:t>
      </w:r>
    </w:p>
    <w:p w14:paraId="6D733D6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head(words)</w:t>
      </w:r>
    </w:p>
    <w:p w14:paraId="7908678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"All Hallows' Eve\n\t" "lantern\n\t"          "prank\n\t"           </w:t>
      </w:r>
    </w:p>
    <w:p w14:paraId="5278C86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[4] "costume\n\t"          "make-believe\n\t"     "sweets\n\t"</w:t>
      </w:r>
    </w:p>
    <w:p w14:paraId="7EAD55A8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cleaned the words a bit. Some of them were not </w:t>
      </w:r>
      <w:r w:rsidRPr="002D0D1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words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I split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them. I hesitated between this solution and keeping only one-word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phrases… I’m still not sure it was the best decision!</w:t>
      </w:r>
    </w:p>
    <w:p w14:paraId="5ABC155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words &lt;- </w:t>
      </w:r>
      <w:proofErr w:type="spellStart"/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(words, "\\\n\\\t")</w:t>
      </w:r>
    </w:p>
    <w:p w14:paraId="7C8BF95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words &lt;-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trimws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(words)</w:t>
      </w:r>
    </w:p>
    <w:p w14:paraId="20E91157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words &lt;-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tokenizers::</w:t>
      </w:r>
      <w:proofErr w:type="spellStart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tokenize_words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(words)</w:t>
      </w:r>
    </w:p>
    <w:p w14:paraId="284AF9F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words &lt;-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(words[lengths(words) &gt; 0])</w:t>
      </w:r>
    </w:p>
    <w:p w14:paraId="5F645DE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words &lt;-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words[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(words, "[0-9]")]</w:t>
      </w:r>
    </w:p>
    <w:p w14:paraId="2872892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head(words)</w:t>
      </w:r>
    </w:p>
    <w:p w14:paraId="4D05A0F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[1] "all"     "hallows" "eve"     "lantern" "prank"   "costume"</w:t>
      </w:r>
    </w:p>
    <w:p w14:paraId="6BFE3711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I obtained 258 words.</w:t>
      </w:r>
    </w:p>
    <w:p w14:paraId="12937E9D" w14:textId="77777777" w:rsidR="002D0D16" w:rsidRPr="002D0D16" w:rsidRDefault="002D0D16" w:rsidP="002D0D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D0D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Matching names and spooky words</w:t>
      </w:r>
    </w:p>
    <w:p w14:paraId="3F6D1531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Once I had this vector of Halloween-related words, all I needed was a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way to compute a phonetical distance between each of them and a name. It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turned out more complicated than I thought! The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soundex</w:t>
      </w:r>
      <w:proofErr w:type="spellEnd"/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of the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9" w:tgtFrame="_blank" w:history="1">
        <w:proofErr w:type="spellStart"/>
        <w:r w:rsidRPr="002D0D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stringdist</w:t>
        </w:r>
        <w:proofErr w:type="spellEnd"/>
      </w:hyperlink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returned 1 or 0 only, so I set out to search another package supporting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phonetical comparison. I found the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0" w:tgtFrame="_blank" w:history="1">
        <w:r w:rsidRPr="002D0D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phonics</w:t>
        </w:r>
      </w:hyperlink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that has a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paper in JOSS, that implements more algorithms translating strings to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phonetic “codes”. I ended up using the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phonics::</w:t>
      </w:r>
      <w:proofErr w:type="spellStart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nysiis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corresponding to the New York State Identification and Intelligence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System phonetic algorithm. That package also has an algorithm suitable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German, via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phonics::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cologne()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one for French, via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phonics::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statcan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I haven’t explored that further.</w:t>
      </w:r>
    </w:p>
    <w:p w14:paraId="56D2CF9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phonics::</w:t>
      </w:r>
      <w:proofErr w:type="spellStart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nysiis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("pain")</w:t>
      </w:r>
    </w:p>
    <w:p w14:paraId="7071D48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[1] "PAN"</w:t>
      </w:r>
    </w:p>
    <w:p w14:paraId="59F40E1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phonics::</w:t>
      </w:r>
      <w:proofErr w:type="spellStart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nysiis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("pane")</w:t>
      </w:r>
    </w:p>
    <w:p w14:paraId="02CEA07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[1] "PAN"</w:t>
      </w:r>
    </w:p>
    <w:p w14:paraId="4BEFC47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phonics::</w:t>
      </w:r>
      <w:proofErr w:type="spellStart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nysiis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("train")</w:t>
      </w:r>
    </w:p>
    <w:p w14:paraId="4850AFA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[1] "TRAN"</w:t>
      </w:r>
    </w:p>
    <w:p w14:paraId="5A702AEE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was at a loss as to how best compare output from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phonics::</w:t>
      </w:r>
      <w:proofErr w:type="spellStart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nysiis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very </w:t>
      </w:r>
      <w:proofErr w:type="spellStart"/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hackily</w:t>
      </w:r>
      <w:proofErr w:type="spellEnd"/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used…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stringdist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stringdist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default method!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 is the function finding the closest match for any name part.</w:t>
      </w:r>
    </w:p>
    <w:p w14:paraId="1C2BD75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spookify_word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word, seed = 42, words){</w:t>
      </w:r>
    </w:p>
    <w:p w14:paraId="58EFCC4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7CFD8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phon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phonics::</w:t>
      </w:r>
      <w:proofErr w:type="spellStart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nysiis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(words)</w:t>
      </w:r>
    </w:p>
    <w:p w14:paraId="1016612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stringdist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stringdist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(phonics::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nysiis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(word),</w:t>
      </w:r>
    </w:p>
    <w:p w14:paraId="4599275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phon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86810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(seed)</w:t>
      </w:r>
    </w:p>
    <w:p w14:paraId="0611D12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words[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min(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)], 1)</w:t>
      </w:r>
    </w:p>
    <w:p w14:paraId="749086B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8C653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spookify_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word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"Jane", words = words)</w:t>
      </w:r>
    </w:p>
    <w:p w14:paraId="1013768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[1] "bones"</w:t>
      </w:r>
    </w:p>
    <w:p w14:paraId="55B7BFF6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spookify_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word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samples a word among the closest matches… that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aren’t necessarily very close to the original name. But that’s fine!</w:t>
      </w:r>
    </w:p>
    <w:p w14:paraId="054C17D0" w14:textId="77777777" w:rsidR="002D0D16" w:rsidRPr="002D0D16" w:rsidRDefault="002D0D16" w:rsidP="002D0D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D0D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Mixing it all in a </w:t>
      </w:r>
      <w:del w:id="0" w:author="Unknown">
        <w:r w:rsidRPr="002D0D16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eastAsia="en-IN"/>
          </w:rPr>
          <w:delText>chauldron</w:delText>
        </w:r>
      </w:del>
      <w:r w:rsidRPr="002D0D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function</w:t>
      </w:r>
    </w:p>
    <w:p w14:paraId="533A3910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I finally created a function taking a whole name, say “Maëlle Salmon” or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“Ada Colau </w:t>
      </w:r>
      <w:proofErr w:type="spellStart"/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Ballano</w:t>
      </w:r>
      <w:proofErr w:type="spellEnd"/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”, tokenizes it into words thanks to the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r w:rsidRPr="002D0D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tokenizers</w:t>
        </w:r>
      </w:hyperlink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gets the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closest match for each part and then collapses everything together,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capitalizing first letters thanks to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2" w:tgtFrame="_blank" w:history="1">
        <w:proofErr w:type="spellStart"/>
        <w:r w:rsidRPr="002D0D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snakecase</w:t>
        </w:r>
        <w:proofErr w:type="spellEnd"/>
      </w:hyperlink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… before announcing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result with the cool </w:t>
      </w:r>
      <w:hyperlink r:id="rId13" w:tgtFrame="_blank" w:history="1">
        <w:proofErr w:type="spellStart"/>
        <w:r w:rsidRPr="002D0D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cowsay</w:t>
        </w:r>
        <w:proofErr w:type="spellEnd"/>
      </w:hyperlink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package! I made sure to only use animals that are associated with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Halloween.</w:t>
      </w:r>
    </w:p>
    <w:p w14:paraId="7BAC04F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spookify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name, seed,</w:t>
      </w:r>
    </w:p>
    <w:p w14:paraId="1148202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words){</w:t>
      </w:r>
      <w:proofErr w:type="gramEnd"/>
    </w:p>
    <w:p w14:paraId="17061B2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name_parts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tokenizers::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tokenize_words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(name))</w:t>
      </w:r>
    </w:p>
    <w:p w14:paraId="604CC71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spook_names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name_parts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C7DA27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spookify_word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ACF113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seed, words)</w:t>
      </w:r>
    </w:p>
    <w:p w14:paraId="74D43E3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spook_name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spellStart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spook_names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, collapse = " ")</w:t>
      </w:r>
    </w:p>
    <w:p w14:paraId="0D64096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spook_name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snakecase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to_upper_camel_case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spook_name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1CA195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sep_out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=  "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")</w:t>
      </w:r>
    </w:p>
    <w:p w14:paraId="513A5B9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6D9ADC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(seed)</w:t>
      </w:r>
    </w:p>
    <w:p w14:paraId="27EC0B3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animal &lt;-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c("owl", "spider",</w:t>
      </w:r>
    </w:p>
    <w:p w14:paraId="25776D7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"pumpkin", "ghost",</w:t>
      </w:r>
    </w:p>
    <w:p w14:paraId="71AE3275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"bat"), 1)</w:t>
      </w:r>
    </w:p>
    <w:p w14:paraId="42D2AB5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04E82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cowsay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say(what = paste0("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Byebye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", name, "\n",</w:t>
      </w:r>
    </w:p>
    <w:p w14:paraId="024BD49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"You are now ",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spook_name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226D72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by = animal)</w:t>
      </w:r>
    </w:p>
    <w:p w14:paraId="1718E58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29A41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589B7FD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And because I didn’t want to make fun of anyone else than me, I created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7 fake names using the </w:t>
      </w: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charlatan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ran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spookify</w:t>
      </w:r>
      <w:proofErr w:type="spellEnd"/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them!</w:t>
      </w:r>
    </w:p>
    <w:p w14:paraId="2F643B6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(42)</w:t>
      </w:r>
    </w:p>
    <w:p w14:paraId="3346C33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names &lt;-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charlatan::</w:t>
      </w:r>
      <w:proofErr w:type="spellStart"/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ch_name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(n = 7)</w:t>
      </w:r>
    </w:p>
    <w:p w14:paraId="3CBCF48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walk2(names, 1:length(names),</w:t>
      </w:r>
    </w:p>
    <w:p w14:paraId="37FE5C3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spookify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, words = words)</w:t>
      </w:r>
    </w:p>
    <w:p w14:paraId="3424EDD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cannot be applied in this environment :( Try using a terminal or RStudio.</w:t>
      </w:r>
    </w:p>
    <w:p w14:paraId="07C549F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B3620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AC52D9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73D64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 </w:t>
      </w:r>
    </w:p>
    <w:p w14:paraId="0BF0070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Byebye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Tyrik Graham PhD</w:t>
      </w:r>
    </w:p>
    <w:p w14:paraId="124AA25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You are now Trick Grinning Giant </w:t>
      </w:r>
    </w:p>
    <w:p w14:paraId="544199D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------ </w:t>
      </w:r>
    </w:p>
    <w:p w14:paraId="73B7076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\   </w:t>
      </w:r>
    </w:p>
    <w:p w14:paraId="4FA496E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\</w:t>
      </w:r>
    </w:p>
    <w:p w14:paraId="783EA9B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|</w:t>
      </w:r>
    </w:p>
    <w:p w14:paraId="17026E8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|</w:t>
      </w:r>
    </w:p>
    <w:p w14:paraId="5356499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|</w:t>
      </w:r>
    </w:p>
    <w:p w14:paraId="30511F6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__</w:t>
      </w:r>
    </w:p>
    <w:p w14:paraId="332FC46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| /  \ |</w:t>
      </w:r>
    </w:p>
    <w:p w14:paraId="4A8EB6E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\_\\  //_/</w:t>
      </w:r>
    </w:p>
    <w:p w14:paraId="600A9B3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.'/()\'.</w:t>
      </w:r>
    </w:p>
    <w:p w14:paraId="11F0B59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       \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\  /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/  [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nosig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5A7429D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5751257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4D5E2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cannot be applied in this environment :( Try using a terminal or RStudio.</w:t>
      </w:r>
    </w:p>
    <w:p w14:paraId="1E221A7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5E43B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457857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 </w:t>
      </w:r>
    </w:p>
    <w:p w14:paraId="6CA7E77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Byebye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Jeremy Rippin</w:t>
      </w:r>
    </w:p>
    <w:p w14:paraId="0068AEA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You are now Horrify Rotten </w:t>
      </w:r>
    </w:p>
    <w:p w14:paraId="4B003905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------ </w:t>
      </w:r>
    </w:p>
    <w:p w14:paraId="6298492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\   </w:t>
      </w:r>
    </w:p>
    <w:p w14:paraId="073C8C8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\  </w:t>
      </w:r>
    </w:p>
    <w:p w14:paraId="38E80BE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\</w:t>
      </w:r>
    </w:p>
    <w:p w14:paraId="391E911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/\___/\</w:t>
      </w:r>
    </w:p>
    <w:p w14:paraId="64B0DAD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{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o}{o}|</w:t>
      </w:r>
    </w:p>
    <w:p w14:paraId="6FC8993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\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v  /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</w:p>
    <w:p w14:paraId="7DAA996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|    \ \</w:t>
      </w:r>
    </w:p>
    <w:p w14:paraId="14CC477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\___/_/   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ab] </w:t>
      </w:r>
    </w:p>
    <w:p w14:paraId="7BDE262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| |</w:t>
      </w:r>
    </w:p>
    <w:p w14:paraId="146A670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00699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cannot be applied in this environment :( Try using a terminal or RStudio.</w:t>
      </w:r>
    </w:p>
    <w:p w14:paraId="17E08A9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31CBE7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D6818D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 </w:t>
      </w:r>
    </w:p>
    <w:p w14:paraId="5D8E95B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Byebye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Margarett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Purdy</w:t>
      </w:r>
    </w:p>
    <w:p w14:paraId="4213BAD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You are now Boogers Party </w:t>
      </w:r>
    </w:p>
    <w:p w14:paraId="09F2DC7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------ </w:t>
      </w:r>
    </w:p>
    <w:p w14:paraId="450164D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\   </w:t>
      </w:r>
    </w:p>
    <w:p w14:paraId="6186D6E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\  </w:t>
      </w:r>
    </w:p>
    <w:p w14:paraId="0CF0839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\</w:t>
      </w:r>
    </w:p>
    <w:p w14:paraId="01F4050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/\___/\</w:t>
      </w:r>
    </w:p>
    <w:p w14:paraId="0970BB1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{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o}{o}|</w:t>
      </w:r>
    </w:p>
    <w:p w14:paraId="44C68FB7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\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v  /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</w:p>
    <w:p w14:paraId="108443F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|    \ \</w:t>
      </w:r>
    </w:p>
    <w:p w14:paraId="3D2FA21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\___/_/   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ab] </w:t>
      </w:r>
    </w:p>
    <w:p w14:paraId="6769F38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| |</w:t>
      </w:r>
    </w:p>
    <w:p w14:paraId="66B0F54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BDD60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cannot be applied in this environment :( Try using a terminal or RStudio.</w:t>
      </w:r>
    </w:p>
    <w:p w14:paraId="66C9418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E2E61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8A15C8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167FAB7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 </w:t>
      </w:r>
    </w:p>
    <w:p w14:paraId="7D0A1D7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Byebye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Miss Tilla Funk DDS</w:t>
      </w:r>
    </w:p>
    <w:p w14:paraId="081A2A8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You are now Ooze Vil Fangs Dead </w:t>
      </w:r>
    </w:p>
    <w:p w14:paraId="6EDEB9C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------ </w:t>
      </w:r>
    </w:p>
    <w:p w14:paraId="718A431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\   </w:t>
      </w:r>
    </w:p>
    <w:p w14:paraId="603B9E25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\</w:t>
      </w:r>
    </w:p>
    <w:p w14:paraId="6A2EC97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___</w:t>
      </w:r>
    </w:p>
    <w:p w14:paraId="1FF45DE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___)__|_</w:t>
      </w:r>
    </w:p>
    <w:p w14:paraId="7CC46307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.-*'          '*-,</w:t>
      </w:r>
    </w:p>
    <w:p w14:paraId="1517EF25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/      /|   |\     \</w:t>
      </w:r>
    </w:p>
    <w:p w14:paraId="523E0B9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;      /_|   |_\     ;</w:t>
      </w:r>
    </w:p>
    <w:p w14:paraId="3150C0E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;   |\           /|  ;</w:t>
      </w:r>
    </w:p>
    <w:p w14:paraId="02055E9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;   | ''--...--'' |  ;</w:t>
      </w:r>
    </w:p>
    <w:p w14:paraId="2309DC2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\  ''---.....--''  /</w:t>
      </w:r>
    </w:p>
    <w:p w14:paraId="4C4FD18F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''*-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.,_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______,.-*'  [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nosig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2D27426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2C238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5B699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cannot be applied in this environment :( Try using a terminal or RStudio.</w:t>
      </w:r>
    </w:p>
    <w:p w14:paraId="2BEE187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2CCAE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717CB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1CABFD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 </w:t>
      </w:r>
    </w:p>
    <w:p w14:paraId="4A2F686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Byebye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Wilton Carroll IV</w:t>
      </w:r>
    </w:p>
    <w:p w14:paraId="17C4756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You are now Cartoon Cruella Eve </w:t>
      </w:r>
    </w:p>
    <w:p w14:paraId="66D8EFA5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------ </w:t>
      </w:r>
    </w:p>
    <w:p w14:paraId="2B6E771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\   </w:t>
      </w:r>
    </w:p>
    <w:p w14:paraId="47DC7C2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\</w:t>
      </w:r>
    </w:p>
    <w:p w14:paraId="7093141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|</w:t>
      </w:r>
    </w:p>
    <w:p w14:paraId="5575C9B5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|</w:t>
      </w:r>
    </w:p>
    <w:p w14:paraId="22C8169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|</w:t>
      </w:r>
    </w:p>
    <w:p w14:paraId="7116B58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__</w:t>
      </w:r>
    </w:p>
    <w:p w14:paraId="0F3E073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| /  \ |</w:t>
      </w:r>
    </w:p>
    <w:p w14:paraId="59A83587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\_\\  //_/</w:t>
      </w:r>
    </w:p>
    <w:p w14:paraId="251A66B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.'/()\'.</w:t>
      </w:r>
    </w:p>
    <w:p w14:paraId="00E453A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\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\  /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/  [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nosig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526AE6B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A21F6A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FFAFB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cannot be applied in this environment :( Try using a terminal or RStudio.</w:t>
      </w:r>
    </w:p>
    <w:p w14:paraId="7304096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E9375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FCE1B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56D077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 </w:t>
      </w:r>
    </w:p>
    <w:p w14:paraId="12C4717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Byebye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Tevin Conn</w:t>
      </w:r>
    </w:p>
    <w:p w14:paraId="1540D6A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You are now Coffin Bones </w:t>
      </w:r>
    </w:p>
    <w:p w14:paraId="73771C3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------ </w:t>
      </w:r>
    </w:p>
    <w:p w14:paraId="3B81F3C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\   </w:t>
      </w:r>
    </w:p>
    <w:p w14:paraId="0372AB2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\</w:t>
      </w:r>
    </w:p>
    <w:p w14:paraId="611CF36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.-.</w:t>
      </w:r>
    </w:p>
    <w:p w14:paraId="2EB2700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o o)</w:t>
      </w:r>
    </w:p>
    <w:p w14:paraId="0E80FD4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| O \</w:t>
      </w:r>
    </w:p>
    <w:p w14:paraId="0580ADB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\   \</w:t>
      </w:r>
    </w:p>
    <w:p w14:paraId="3494E5B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`~~~' [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nosig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F3CE1E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DB3985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E7FC47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cannot be applied in this environment :( Try using a terminal or RStudio.</w:t>
      </w:r>
    </w:p>
    <w:p w14:paraId="67C5EBF5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FA10B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A60EA5E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30BEB7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------------- </w:t>
      </w:r>
    </w:p>
    <w:p w14:paraId="7B5533D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Byebye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Dr.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Ballard Langworth III</w:t>
      </w:r>
    </w:p>
    <w:p w14:paraId="0EB2590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You are now Dish Blood Cemetery Dish </w:t>
      </w:r>
    </w:p>
    <w:p w14:paraId="6B0E72F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-------------- </w:t>
      </w:r>
    </w:p>
    <w:p w14:paraId="245DD05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\   </w:t>
      </w:r>
    </w:p>
    <w:p w14:paraId="3E0D71B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\  </w:t>
      </w:r>
    </w:p>
    <w:p w14:paraId="24CF6AF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\</w:t>
      </w:r>
    </w:p>
    <w:p w14:paraId="4447738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__.--'\     \.__./     /'--.__</w:t>
      </w:r>
    </w:p>
    <w:p w14:paraId="0426D35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_.-'       '.__.'    '.__.'       '-._</w:t>
      </w:r>
    </w:p>
    <w:p w14:paraId="6085676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.'                                      '.</w:t>
      </w:r>
    </w:p>
    <w:p w14:paraId="78DD7F6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/                                          \</w:t>
      </w:r>
    </w:p>
    <w:p w14:paraId="646CDB0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                            |</w:t>
      </w:r>
    </w:p>
    <w:p w14:paraId="3F1C2C5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                            |</w:t>
      </w:r>
    </w:p>
    <w:p w14:paraId="36DE867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\         .---.              .---.         /</w:t>
      </w:r>
    </w:p>
    <w:p w14:paraId="11D929D2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'._    .'     '.''.    .''.'     '.    _.'</w:t>
      </w:r>
    </w:p>
    <w:p w14:paraId="532625A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'-./            \  /           \.-'</w:t>
      </w:r>
    </w:p>
    <w:p w14:paraId="797FFCCA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''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mrf</w:t>
      </w:r>
      <w:proofErr w:type="spellEnd"/>
    </w:p>
    <w:p w14:paraId="3E11D243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Note that </w:t>
      </w:r>
      <w:hyperlink r:id="rId14" w:tgtFrame="_blank" w:history="1">
        <w:r w:rsidRPr="002D0D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 reported the message I got from</w:t>
        </w:r>
        <w:r w:rsidRPr="002D0D1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2D0D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cowsay</w:t>
        </w:r>
        <w:proofErr w:type="spellEnd"/>
      </w:hyperlink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. It’s not too bad,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cowsay</w:t>
      </w:r>
      <w:proofErr w:type="spellEnd"/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designed for use in R </w:t>
      </w:r>
      <w:proofErr w:type="gramStart"/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Markdown</w:t>
      </w:r>
      <w:proofErr w:type="gramEnd"/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think.</w:t>
      </w:r>
    </w:p>
    <w:p w14:paraId="4CBC1800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I found the results not fantastic, but not too bad either! I especially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liked “Boogers Party”!</w:t>
      </w:r>
    </w:p>
    <w:p w14:paraId="66F192A9" w14:textId="77777777" w:rsidR="002D0D16" w:rsidRPr="002D0D16" w:rsidRDefault="002D0D16" w:rsidP="002D0D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D0D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Mucus, anyone?</w:t>
      </w:r>
    </w:p>
    <w:p w14:paraId="5C94555A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In conclusion, in this post I showed how to build a corpus of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Halloween-related words by responsibly </w:t>
      </w:r>
      <w:proofErr w:type="spellStart"/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webscraping</w:t>
      </w:r>
      <w:proofErr w:type="spellEnd"/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how to more or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less </w:t>
      </w:r>
      <w:proofErr w:type="spellStart"/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>hackily</w:t>
      </w:r>
      <w:proofErr w:type="spellEnd"/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compare strings based on their pronunciation. I obviously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tried the function on my own name (without the accent, useless in this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case) and wasn’t too happy…</w:t>
      </w:r>
    </w:p>
    <w:p w14:paraId="419B567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spookify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"Maelle Salmon", 42, words)</w:t>
      </w:r>
    </w:p>
    <w:p w14:paraId="7F517F07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cannot be applied in this environment :( Try using a terminal or RStudio.</w:t>
      </w:r>
    </w:p>
    <w:p w14:paraId="7483214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A0BD2B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85F7C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87E9ED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------------- </w:t>
      </w:r>
    </w:p>
    <w:p w14:paraId="3CA0CEB6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Byebye</w:t>
      </w:r>
      <w:proofErr w:type="spellEnd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Maelle Salmon</w:t>
      </w:r>
    </w:p>
    <w:p w14:paraId="0026FAD5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You are now Mucus Bulging </w:t>
      </w:r>
    </w:p>
    <w:p w14:paraId="72716144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-------------- </w:t>
      </w:r>
    </w:p>
    <w:p w14:paraId="02AD6E2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\   </w:t>
      </w:r>
    </w:p>
    <w:p w14:paraId="5266DCF3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\  </w:t>
      </w:r>
    </w:p>
    <w:p w14:paraId="4F3744E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\</w:t>
      </w:r>
    </w:p>
    <w:p w14:paraId="165A13C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__.--'\     \.__./     /'--.__</w:t>
      </w:r>
    </w:p>
    <w:p w14:paraId="18B4867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_.-'       '.__.'    '.__.'       '-._</w:t>
      </w:r>
    </w:p>
    <w:p w14:paraId="609660C9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.'                                      '.</w:t>
      </w:r>
    </w:p>
    <w:p w14:paraId="040BE0A8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/                                          \</w:t>
      </w:r>
    </w:p>
    <w:p w14:paraId="56B63425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                            |</w:t>
      </w:r>
    </w:p>
    <w:p w14:paraId="26FB423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|                                            |</w:t>
      </w:r>
    </w:p>
    <w:p w14:paraId="1028ECFD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\         .---.              .---.         /</w:t>
      </w:r>
    </w:p>
    <w:p w14:paraId="0D185CB0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'._    .'     '.''.    .''.'     '.    _.'</w:t>
      </w:r>
    </w:p>
    <w:p w14:paraId="7AA876F1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'-./            \  /           \.-'</w:t>
      </w:r>
    </w:p>
    <w:p w14:paraId="2BE805CC" w14:textId="77777777" w:rsidR="002D0D16" w:rsidRPr="002D0D16" w:rsidRDefault="002D0D16" w:rsidP="002D0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''</w:t>
      </w:r>
      <w:proofErr w:type="spellStart"/>
      <w:r w:rsidRPr="002D0D16">
        <w:rPr>
          <w:rFonts w:ascii="Courier New" w:eastAsia="Times New Roman" w:hAnsi="Courier New" w:cs="Courier New"/>
          <w:sz w:val="20"/>
          <w:szCs w:val="20"/>
          <w:lang w:eastAsia="en-IN"/>
        </w:rPr>
        <w:t>mrf</w:t>
      </w:r>
      <w:proofErr w:type="spellEnd"/>
    </w:p>
    <w:p w14:paraId="7F331B87" w14:textId="77777777" w:rsidR="002D0D16" w:rsidRPr="002D0D16" w:rsidRDefault="002D0D16" w:rsidP="002D0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then, at least, it </w:t>
      </w:r>
      <w:r w:rsidRPr="002D0D1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is</w:t>
      </w:r>
      <w:r w:rsidRPr="002D0D1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scary.</w:t>
      </w:r>
    </w:p>
    <w:p w14:paraId="4CD04FF9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16"/>
    <w:rsid w:val="002D0D16"/>
    <w:rsid w:val="009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EA1A"/>
  <w15:chartTrackingRefBased/>
  <w15:docId w15:val="{95AA0BA4-4DFB-49FB-84C5-9D1921A9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3kno/polite" TargetMode="External"/><Relationship Id="rId13" Type="http://schemas.openxmlformats.org/officeDocument/2006/relationships/hyperlink" Target="https://github.com/sckott/cowsa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salmon.eu/2018/07/31/alldatascience/" TargetMode="External"/><Relationship Id="rId12" Type="http://schemas.openxmlformats.org/officeDocument/2006/relationships/hyperlink" Target="https://github.com/Tazinho/snakecas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olidappy.com/holidays/halloween-words-and-halloween-vocabulary-lists" TargetMode="External"/><Relationship Id="rId11" Type="http://schemas.openxmlformats.org/officeDocument/2006/relationships/hyperlink" Target="https://github.com/ropensci/tokenizers" TargetMode="External"/><Relationship Id="rId5" Type="http://schemas.openxmlformats.org/officeDocument/2006/relationships/hyperlink" Target="https://github.com/gaborcsardi/rcorpor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howardjp/phonics" TargetMode="External"/><Relationship Id="rId4" Type="http://schemas.openxmlformats.org/officeDocument/2006/relationships/hyperlink" Target="https://masalmon.eu/tags/rcorpora/" TargetMode="External"/><Relationship Id="rId9" Type="http://schemas.openxmlformats.org/officeDocument/2006/relationships/hyperlink" Target="https://github.com/markvanderloo/stringdist" TargetMode="External"/><Relationship Id="rId14" Type="http://schemas.openxmlformats.org/officeDocument/2006/relationships/hyperlink" Target="https://github.com/sckott/cowsay/issues/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1586</Words>
  <Characters>9041</Characters>
  <Application>Microsoft Office Word</Application>
  <DocSecurity>0</DocSecurity>
  <Lines>75</Lines>
  <Paragraphs>21</Paragraphs>
  <ScaleCrop>false</ScaleCrop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2021-12-11T07:28:00Z</dcterms:created>
  <dcterms:modified xsi:type="dcterms:W3CDTF">2021-12-11T07:28:00Z</dcterms:modified>
</cp:coreProperties>
</file>